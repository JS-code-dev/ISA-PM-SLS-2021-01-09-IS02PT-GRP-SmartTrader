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3195" w14:textId="35CE85F1" w:rsidR="00964CC0" w:rsidRDefault="00385452" w:rsidP="00CB338E">
      <w:pPr>
        <w:pStyle w:val="NoSpacing"/>
        <w:spacing w:before="1540" w:after="240"/>
        <w:jc w:val="right"/>
        <w:rPr>
          <w:rFonts w:ascii="Arial" w:hAnsi="Arial" w:cs="Arial"/>
          <w:b/>
          <w:bCs/>
          <w:noProof/>
          <w:sz w:val="96"/>
          <w:szCs w:val="96"/>
        </w:rPr>
      </w:pPr>
      <w:r>
        <w:rPr>
          <w:rFonts w:cs="Arial"/>
          <w:b/>
          <w:bCs/>
          <w:noProof/>
          <w:sz w:val="36"/>
          <w:szCs w:val="36"/>
        </w:rPr>
        <mc:AlternateContent>
          <mc:Choice Requires="wps">
            <w:drawing>
              <wp:anchor distT="0" distB="0" distL="114300" distR="114300" simplePos="0" relativeHeight="251659263" behindDoc="0" locked="0" layoutInCell="1" allowOverlap="1" wp14:anchorId="4EF53A14" wp14:editId="28783940">
                <wp:simplePos x="0" y="0"/>
                <wp:positionH relativeFrom="column">
                  <wp:posOffset>-914400</wp:posOffset>
                </wp:positionH>
                <wp:positionV relativeFrom="paragraph">
                  <wp:posOffset>-914400</wp:posOffset>
                </wp:positionV>
                <wp:extent cx="7600208" cy="10735294"/>
                <wp:effectExtent l="0" t="0" r="20320" b="28575"/>
                <wp:wrapNone/>
                <wp:docPr id="4" name="Rectangle 4"/>
                <wp:cNvGraphicFramePr/>
                <a:graphic xmlns:a="http://schemas.openxmlformats.org/drawingml/2006/main">
                  <a:graphicData uri="http://schemas.microsoft.com/office/word/2010/wordprocessingShape">
                    <wps:wsp>
                      <wps:cNvSpPr/>
                      <wps:spPr>
                        <a:xfrm>
                          <a:off x="0" y="0"/>
                          <a:ext cx="7600208" cy="10735294"/>
                        </a:xfrm>
                        <a:prstGeom prst="rect">
                          <a:avLst/>
                        </a:prstGeom>
                        <a:blipFill>
                          <a:blip r:embed="rId8">
                            <a:alphaModFix/>
                          </a:blip>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461DC" id="Rectangle 4" o:spid="_x0000_s1026" style="position:absolute;margin-left:-1in;margin-top:-1in;width:598.45pt;height:845.3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" strokecolor="#1f3763 [1604]" strokeweight="1pt">
                <v:fill r:id="rId9" o:title="" recolor="t" rotate="t" type="frame"/>
              </v:rect>
            </w:pict>
          </mc:Fallback>
        </mc:AlternateContent>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035CFD7C">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left:0;text-align:left;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7ADE39E4" w:rsidR="00630AC5" w:rsidRPr="00521B8B" w:rsidRDefault="00630AC5">
                      <w:pPr>
                        <w:rPr>
                          <w:rFonts w:cs="Arial"/>
                          <w:b/>
                          <w:bCs/>
                          <w:noProof/>
                          <w:sz w:val="100"/>
                          <w:szCs w:val="100"/>
                        </w:rPr>
                      </w:pPr>
                      <w:r>
                        <w:rPr>
                          <w:rFonts w:cs="Arial"/>
                          <w:b/>
                          <w:bCs/>
                          <w:noProof/>
                          <w:sz w:val="100"/>
                          <w:szCs w:val="100"/>
                        </w:rPr>
                        <w:t>Smart</w:t>
                      </w:r>
                      <w:r w:rsidR="00401030">
                        <w:rPr>
                          <w:rFonts w:cs="Arial"/>
                          <w:b/>
                          <w:bCs/>
                          <w:noProof/>
                          <w:sz w:val="100"/>
                          <w:szCs w:val="100"/>
                        </w:rPr>
                        <w:t>Trader</w:t>
                      </w:r>
                    </w:p>
                    <w:p w14:paraId="6DD05678" w14:textId="3FD6282F" w:rsidR="00630AC5" w:rsidRDefault="00EA7B45">
                      <w:pPr>
                        <w:rPr>
                          <w:sz w:val="32"/>
                          <w:szCs w:val="32"/>
                        </w:rPr>
                      </w:pPr>
                      <w:r>
                        <w:rPr>
                          <w:sz w:val="32"/>
                          <w:szCs w:val="32"/>
                        </w:rPr>
                        <w:t xml:space="preserve">ISS </w:t>
                      </w:r>
                      <w:r w:rsidR="00401030">
                        <w:rPr>
                          <w:sz w:val="32"/>
                          <w:szCs w:val="32"/>
                        </w:rPr>
                        <w:t>SLS</w:t>
                      </w:r>
                      <w:r>
                        <w:rPr>
                          <w:sz w:val="32"/>
                          <w:szCs w:val="32"/>
                        </w:rPr>
                        <w:t xml:space="preserve"> </w:t>
                      </w:r>
                      <w:r w:rsidR="00630AC5" w:rsidRPr="00E0236C">
                        <w:rPr>
                          <w:sz w:val="32"/>
                          <w:szCs w:val="32"/>
                        </w:rPr>
                        <w:t>PROJECT REPORT</w:t>
                      </w:r>
                    </w:p>
                    <w:p w14:paraId="32C93EB2" w14:textId="77777777" w:rsidR="00630AC5" w:rsidRDefault="00630AC5">
                      <w:pPr>
                        <w:rPr>
                          <w:sz w:val="72"/>
                          <w:szCs w:val="72"/>
                        </w:rPr>
                      </w:pPr>
                    </w:p>
                    <w:p w14:paraId="77F7327D" w14:textId="77777777" w:rsidR="00630AC5" w:rsidRDefault="00630AC5" w:rsidP="00804C57">
                      <w:pPr>
                        <w:jc w:val="right"/>
                        <w:rPr>
                          <w:rFonts w:cs="Arial"/>
                          <w:sz w:val="24"/>
                          <w:szCs w:val="24"/>
                        </w:rPr>
                      </w:pPr>
                      <w:r w:rsidRPr="00934EE5">
                        <w:rPr>
                          <w:rFonts w:cs="Arial"/>
                          <w:sz w:val="24"/>
                          <w:szCs w:val="24"/>
                        </w:rPr>
                        <w:t>ONN WEI CHENG A0092201X</w:t>
                      </w:r>
                    </w:p>
                    <w:p w14:paraId="1E902CA8" w14:textId="21BFFA94" w:rsidR="00630AC5" w:rsidRDefault="00630AC5"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00834DB7" w:rsidR="00630AC5" w:rsidRDefault="00630AC5" w:rsidP="00804C57">
                      <w:pPr>
                        <w:jc w:val="right"/>
                        <w:rPr>
                          <w:rFonts w:eastAsia="Times New Roman" w:cs="Arial"/>
                          <w:color w:val="24292E"/>
                          <w:sz w:val="24"/>
                          <w:szCs w:val="24"/>
                          <w:lang w:eastAsia="zh-CN"/>
                        </w:rPr>
                      </w:pPr>
                      <w:r>
                        <w:rPr>
                          <w:rFonts w:eastAsia="Times New Roman" w:cs="Arial"/>
                          <w:color w:val="24292E"/>
                          <w:sz w:val="24"/>
                          <w:szCs w:val="24"/>
                          <w:lang w:eastAsia="zh-CN"/>
                        </w:rPr>
                        <w:t>NIRAV JANAK PARIKH A0213573J</w:t>
                      </w:r>
                    </w:p>
                    <w:p w14:paraId="48491030" w14:textId="0C5A3B57" w:rsidR="00EA7B45" w:rsidRPr="00804C57" w:rsidRDefault="00EA7B45" w:rsidP="00804C57">
                      <w:pPr>
                        <w:jc w:val="right"/>
                        <w:rPr>
                          <w:rFonts w:cs="Arial"/>
                          <w:sz w:val="24"/>
                          <w:szCs w:val="24"/>
                        </w:rPr>
                      </w:pPr>
                      <w:r w:rsidRPr="00EA7B45">
                        <w:rPr>
                          <w:rFonts w:cs="Arial"/>
                          <w:sz w:val="24"/>
                          <w:szCs w:val="24"/>
                        </w:rPr>
                        <w:t>ISA-PM-</w:t>
                      </w:r>
                      <w:r w:rsidR="00401030">
                        <w:rPr>
                          <w:rFonts w:cs="Arial"/>
                          <w:sz w:val="24"/>
                          <w:szCs w:val="24"/>
                        </w:rPr>
                        <w:t>SLS</w:t>
                      </w:r>
                      <w:r w:rsidRPr="00EA7B45">
                        <w:rPr>
                          <w:rFonts w:cs="Arial"/>
                          <w:sz w:val="24"/>
                          <w:szCs w:val="24"/>
                        </w:rPr>
                        <w:t>-2021-01-09-IS02PT</w:t>
                      </w:r>
                    </w:p>
                  </w:txbxContent>
                </v:textbox>
                <w10:wrap type="square" anchorx="margin"/>
              </v:shape>
            </w:pict>
          </mc:Fallback>
        </mc:AlternateContent>
      </w:r>
      <w:bookmarkStart w:id="0" w:name="_Hlk54901996"/>
      <w:bookmarkEnd w:id="0"/>
    </w:p>
    <w:p w14:paraId="545F9268" w14:textId="50635BAB" w:rsidR="00521B8B" w:rsidRDefault="00B1460A">
      <w:pPr>
        <w:jc w:val="left"/>
        <w:rPr>
          <w:rFonts w:cs="Arial"/>
          <w:b/>
          <w:bCs/>
          <w:sz w:val="36"/>
          <w:szCs w:val="36"/>
        </w:rPr>
      </w:pPr>
      <w:r>
        <w:rPr>
          <w:noProof/>
        </w:rPr>
        <mc:AlternateContent>
          <mc:Choice Requires="wps">
            <w:drawing>
              <wp:anchor distT="45720" distB="45720" distL="114300" distR="114300" simplePos="0" relativeHeight="251684864" behindDoc="0" locked="0" layoutInCell="1" allowOverlap="1" wp14:anchorId="4FD5C4CC" wp14:editId="2D2E1728">
                <wp:simplePos x="0" y="0"/>
                <wp:positionH relativeFrom="column">
                  <wp:posOffset>3005593</wp:posOffset>
                </wp:positionH>
                <wp:positionV relativeFrom="paragraph">
                  <wp:posOffset>3703016</wp:posOffset>
                </wp:positionV>
                <wp:extent cx="3680736" cy="357284"/>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736" cy="357284"/>
                        </a:xfrm>
                        <a:prstGeom prst="rect">
                          <a:avLst/>
                        </a:prstGeom>
                        <a:noFill/>
                        <a:ln w="9525">
                          <a:noFill/>
                          <a:miter lim="800000"/>
                          <a:headEnd/>
                          <a:tailEnd/>
                        </a:ln>
                      </wps:spPr>
                      <wps:txbx>
                        <w:txbxContent>
                          <w:p w14:paraId="2BA63E0A" w14:textId="179E7241" w:rsidR="00B1460A" w:rsidRPr="001E59ED" w:rsidRDefault="00B1460A" w:rsidP="00B1460A">
                            <w:pPr>
                              <w:jc w:val="right"/>
                              <w:rPr>
                                <w:color w:val="A6A6A6" w:themeColor="background1" w:themeShade="A6"/>
                                <w:sz w:val="10"/>
                                <w:szCs w:val="10"/>
                              </w:rPr>
                            </w:pPr>
                            <w:r w:rsidRPr="001E59ED">
                              <w:rPr>
                                <w:color w:val="A6A6A6" w:themeColor="background1" w:themeShade="A6"/>
                                <w:sz w:val="10"/>
                                <w:szCs w:val="10"/>
                              </w:rPr>
                              <w:t>Image from: https://static.vecteezy.com/system/resources/previews/002/062/633/original/business-candle-stick-graph-chart-of-stock-market-investment-trading-on-white-background-design-bullish-point-trend-of-graph-illustration-vector.jpg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5C4CC" id="_x0000_s1027" type="#_x0000_t202" style="position:absolute;margin-left:236.65pt;margin-top:291.6pt;width:289.8pt;height:28.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" filled="f" stroked="f">
                <v:textbox>
                  <w:txbxContent>
                    <w:p w14:paraId="2BA63E0A" w14:textId="179E7241" w:rsidR="00B1460A" w:rsidRPr="001E59ED" w:rsidRDefault="00B1460A" w:rsidP="00B1460A">
                      <w:pPr>
                        <w:jc w:val="right"/>
                        <w:rPr>
                          <w:color w:val="A6A6A6" w:themeColor="background1" w:themeShade="A6"/>
                          <w:sz w:val="10"/>
                          <w:szCs w:val="10"/>
                        </w:rPr>
                      </w:pPr>
                      <w:r w:rsidRPr="001E59ED">
                        <w:rPr>
                          <w:color w:val="A6A6A6" w:themeColor="background1" w:themeShade="A6"/>
                          <w:sz w:val="10"/>
                          <w:szCs w:val="10"/>
                        </w:rPr>
                        <w:t xml:space="preserve">Image from: </w:t>
                      </w:r>
                      <w:r w:rsidRPr="001E59ED">
                        <w:rPr>
                          <w:color w:val="A6A6A6" w:themeColor="background1" w:themeShade="A6"/>
                          <w:sz w:val="10"/>
                          <w:szCs w:val="10"/>
                        </w:rPr>
                        <w:t>https://static.vecteezy.com/system/resources/previews/002/062/633/original/business-candle-stick-graph-chart-of-stock-market-investment-trading-on-white-background-design-bullish-point-trend-of-graph-illustration-vector.jpg</w:t>
                      </w:r>
                    </w:p>
                  </w:txbxContent>
                </v:textbox>
              </v:shape>
            </w:pict>
          </mc:Fallback>
        </mc:AlternateContent>
      </w:r>
      <w:r w:rsidR="00521B8B">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778E8EB6" w14:textId="238A85C8" w:rsidR="008D7EE5" w:rsidRDefault="00964CC0">
      <w:pPr>
        <w:pStyle w:val="TOC1"/>
        <w:tabs>
          <w:tab w:val="left" w:pos="440"/>
          <w:tab w:val="right" w:leader="dot" w:pos="9016"/>
        </w:tabs>
        <w:rPr>
          <w:rFonts w:asciiTheme="minorHAnsi" w:hAnsiTheme="minorHAnsi"/>
          <w:b w:val="0"/>
          <w:caps w:val="0"/>
          <w:noProof/>
          <w:sz w:val="22"/>
          <w:lang w:val="en-GB" w:eastAsia="en-GB"/>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72072460" w:history="1">
        <w:r w:rsidR="008D7EE5" w:rsidRPr="00B606E8">
          <w:rPr>
            <w:rStyle w:val="Hyperlink"/>
            <w:noProof/>
          </w:rPr>
          <w:t>1.</w:t>
        </w:r>
        <w:r w:rsidR="008D7EE5">
          <w:rPr>
            <w:rFonts w:asciiTheme="minorHAnsi" w:hAnsiTheme="minorHAnsi"/>
            <w:b w:val="0"/>
            <w:caps w:val="0"/>
            <w:noProof/>
            <w:sz w:val="22"/>
            <w:lang w:val="en-GB" w:eastAsia="en-GB"/>
          </w:rPr>
          <w:tab/>
        </w:r>
        <w:r w:rsidR="008D7EE5" w:rsidRPr="00B606E8">
          <w:rPr>
            <w:rStyle w:val="Hyperlink"/>
            <w:noProof/>
          </w:rPr>
          <w:t>Problem Statement</w:t>
        </w:r>
        <w:r w:rsidR="008D7EE5">
          <w:rPr>
            <w:noProof/>
            <w:webHidden/>
          </w:rPr>
          <w:tab/>
        </w:r>
        <w:r w:rsidR="008D7EE5">
          <w:rPr>
            <w:noProof/>
            <w:webHidden/>
          </w:rPr>
          <w:fldChar w:fldCharType="begin"/>
        </w:r>
        <w:r w:rsidR="008D7EE5">
          <w:rPr>
            <w:noProof/>
            <w:webHidden/>
          </w:rPr>
          <w:instrText xml:space="preserve"> PAGEREF _Toc72072460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3305C22C" w14:textId="07DE0F26" w:rsidR="008D7EE5" w:rsidRDefault="00E741E0">
      <w:pPr>
        <w:pStyle w:val="TOC2"/>
        <w:tabs>
          <w:tab w:val="left" w:pos="880"/>
          <w:tab w:val="right" w:leader="dot" w:pos="9016"/>
        </w:tabs>
        <w:rPr>
          <w:rFonts w:asciiTheme="minorHAnsi" w:hAnsiTheme="minorHAnsi"/>
          <w:caps w:val="0"/>
          <w:noProof/>
          <w:lang w:val="en-GB" w:eastAsia="en-GB"/>
        </w:rPr>
      </w:pPr>
      <w:hyperlink w:anchor="_Toc72072461" w:history="1">
        <w:r w:rsidR="008D7EE5" w:rsidRPr="00B606E8">
          <w:rPr>
            <w:rStyle w:val="Hyperlink"/>
            <w:noProof/>
            <w14:scene3d>
              <w14:camera w14:prst="orthographicFront"/>
              <w14:lightRig w14:rig="threePt" w14:dir="t">
                <w14:rot w14:lat="0" w14:lon="0" w14:rev="0"/>
              </w14:lightRig>
            </w14:scene3d>
          </w:rPr>
          <w:t>1.1.</w:t>
        </w:r>
        <w:r w:rsidR="008D7EE5">
          <w:rPr>
            <w:rFonts w:asciiTheme="minorHAnsi" w:hAnsiTheme="minorHAnsi"/>
            <w:caps w:val="0"/>
            <w:noProof/>
            <w:lang w:val="en-GB" w:eastAsia="en-GB"/>
          </w:rPr>
          <w:tab/>
        </w:r>
        <w:r w:rsidR="008D7EE5" w:rsidRPr="00B606E8">
          <w:rPr>
            <w:rStyle w:val="Hyperlink"/>
            <w:noProof/>
          </w:rPr>
          <w:t>PRoblem description</w:t>
        </w:r>
        <w:r w:rsidR="008D7EE5">
          <w:rPr>
            <w:noProof/>
            <w:webHidden/>
          </w:rPr>
          <w:tab/>
        </w:r>
        <w:r w:rsidR="008D7EE5">
          <w:rPr>
            <w:noProof/>
            <w:webHidden/>
          </w:rPr>
          <w:fldChar w:fldCharType="begin"/>
        </w:r>
        <w:r w:rsidR="008D7EE5">
          <w:rPr>
            <w:noProof/>
            <w:webHidden/>
          </w:rPr>
          <w:instrText xml:space="preserve"> PAGEREF _Toc72072461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7EF6D4BE" w14:textId="360D64CB" w:rsidR="008D7EE5" w:rsidRDefault="00E741E0">
      <w:pPr>
        <w:pStyle w:val="TOC2"/>
        <w:tabs>
          <w:tab w:val="left" w:pos="880"/>
          <w:tab w:val="right" w:leader="dot" w:pos="9016"/>
        </w:tabs>
        <w:rPr>
          <w:rFonts w:asciiTheme="minorHAnsi" w:hAnsiTheme="minorHAnsi"/>
          <w:caps w:val="0"/>
          <w:noProof/>
          <w:lang w:val="en-GB" w:eastAsia="en-GB"/>
        </w:rPr>
      </w:pPr>
      <w:hyperlink w:anchor="_Toc72072462" w:history="1">
        <w:r w:rsidR="008D7EE5" w:rsidRPr="00B606E8">
          <w:rPr>
            <w:rStyle w:val="Hyperlink"/>
            <w:noProof/>
            <w14:scene3d>
              <w14:camera w14:prst="orthographicFront"/>
              <w14:lightRig w14:rig="threePt" w14:dir="t">
                <w14:rot w14:lat="0" w14:lon="0" w14:rev="0"/>
              </w14:lightRig>
            </w14:scene3d>
          </w:rPr>
          <w:t>1.2.</w:t>
        </w:r>
        <w:r w:rsidR="008D7EE5">
          <w:rPr>
            <w:rFonts w:asciiTheme="minorHAnsi" w:hAnsiTheme="minorHAnsi"/>
            <w:caps w:val="0"/>
            <w:noProof/>
            <w:lang w:val="en-GB" w:eastAsia="en-GB"/>
          </w:rPr>
          <w:tab/>
        </w:r>
        <w:r w:rsidR="008D7EE5" w:rsidRPr="00B606E8">
          <w:rPr>
            <w:rStyle w:val="Hyperlink"/>
            <w:noProof/>
          </w:rPr>
          <w:t>approach to solution</w:t>
        </w:r>
        <w:r w:rsidR="008D7EE5">
          <w:rPr>
            <w:noProof/>
            <w:webHidden/>
          </w:rPr>
          <w:tab/>
        </w:r>
        <w:r w:rsidR="008D7EE5">
          <w:rPr>
            <w:noProof/>
            <w:webHidden/>
          </w:rPr>
          <w:fldChar w:fldCharType="begin"/>
        </w:r>
        <w:r w:rsidR="008D7EE5">
          <w:rPr>
            <w:noProof/>
            <w:webHidden/>
          </w:rPr>
          <w:instrText xml:space="preserve"> PAGEREF _Toc72072462 \h </w:instrText>
        </w:r>
        <w:r w:rsidR="008D7EE5">
          <w:rPr>
            <w:noProof/>
            <w:webHidden/>
          </w:rPr>
        </w:r>
        <w:r w:rsidR="008D7EE5">
          <w:rPr>
            <w:noProof/>
            <w:webHidden/>
          </w:rPr>
          <w:fldChar w:fldCharType="separate"/>
        </w:r>
        <w:r w:rsidR="008D7EE5">
          <w:rPr>
            <w:noProof/>
            <w:webHidden/>
          </w:rPr>
          <w:t>2</w:t>
        </w:r>
        <w:r w:rsidR="008D7EE5">
          <w:rPr>
            <w:noProof/>
            <w:webHidden/>
          </w:rPr>
          <w:fldChar w:fldCharType="end"/>
        </w:r>
      </w:hyperlink>
    </w:p>
    <w:p w14:paraId="5E4C7728" w14:textId="18AC38C8" w:rsidR="008D7EE5" w:rsidRDefault="00E741E0">
      <w:pPr>
        <w:pStyle w:val="TOC1"/>
        <w:tabs>
          <w:tab w:val="left" w:pos="440"/>
          <w:tab w:val="right" w:leader="dot" w:pos="9016"/>
        </w:tabs>
        <w:rPr>
          <w:rFonts w:asciiTheme="minorHAnsi" w:hAnsiTheme="minorHAnsi"/>
          <w:b w:val="0"/>
          <w:caps w:val="0"/>
          <w:noProof/>
          <w:sz w:val="22"/>
          <w:lang w:val="en-GB" w:eastAsia="en-GB"/>
        </w:rPr>
      </w:pPr>
      <w:hyperlink w:anchor="_Toc72072463" w:history="1">
        <w:r w:rsidR="008D7EE5" w:rsidRPr="00B606E8">
          <w:rPr>
            <w:rStyle w:val="Hyperlink"/>
            <w:noProof/>
          </w:rPr>
          <w:t>2.</w:t>
        </w:r>
        <w:r w:rsidR="008D7EE5">
          <w:rPr>
            <w:rFonts w:asciiTheme="minorHAnsi" w:hAnsiTheme="minorHAnsi"/>
            <w:b w:val="0"/>
            <w:caps w:val="0"/>
            <w:noProof/>
            <w:sz w:val="22"/>
            <w:lang w:val="en-GB" w:eastAsia="en-GB"/>
          </w:rPr>
          <w:tab/>
        </w:r>
        <w:r w:rsidR="008D7EE5" w:rsidRPr="00B606E8">
          <w:rPr>
            <w:rStyle w:val="Hyperlink"/>
            <w:noProof/>
          </w:rPr>
          <w:t>model overview and implementation</w:t>
        </w:r>
        <w:r w:rsidR="008D7EE5">
          <w:rPr>
            <w:noProof/>
            <w:webHidden/>
          </w:rPr>
          <w:tab/>
        </w:r>
        <w:r w:rsidR="008D7EE5">
          <w:rPr>
            <w:noProof/>
            <w:webHidden/>
          </w:rPr>
          <w:fldChar w:fldCharType="begin"/>
        </w:r>
        <w:r w:rsidR="008D7EE5">
          <w:rPr>
            <w:noProof/>
            <w:webHidden/>
          </w:rPr>
          <w:instrText xml:space="preserve"> PAGEREF _Toc72072463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3684165E" w14:textId="2BC0697C" w:rsidR="008D7EE5" w:rsidRDefault="00E741E0">
      <w:pPr>
        <w:pStyle w:val="TOC2"/>
        <w:tabs>
          <w:tab w:val="left" w:pos="880"/>
          <w:tab w:val="right" w:leader="dot" w:pos="9016"/>
        </w:tabs>
        <w:rPr>
          <w:rFonts w:asciiTheme="minorHAnsi" w:hAnsiTheme="minorHAnsi"/>
          <w:caps w:val="0"/>
          <w:noProof/>
          <w:lang w:val="en-GB" w:eastAsia="en-GB"/>
        </w:rPr>
      </w:pPr>
      <w:hyperlink w:anchor="_Toc72072464" w:history="1">
        <w:r w:rsidR="008D7EE5" w:rsidRPr="00B606E8">
          <w:rPr>
            <w:rStyle w:val="Hyperlink"/>
            <w:noProof/>
            <w14:scene3d>
              <w14:camera w14:prst="orthographicFront"/>
              <w14:lightRig w14:rig="threePt" w14:dir="t">
                <w14:rot w14:lat="0" w14:lon="0" w14:rev="0"/>
              </w14:lightRig>
            </w14:scene3d>
          </w:rPr>
          <w:t>2.1.</w:t>
        </w:r>
        <w:r w:rsidR="008D7EE5">
          <w:rPr>
            <w:rFonts w:asciiTheme="minorHAnsi" w:hAnsiTheme="minorHAnsi"/>
            <w:caps w:val="0"/>
            <w:noProof/>
            <w:lang w:val="en-GB" w:eastAsia="en-GB"/>
          </w:rPr>
          <w:tab/>
        </w:r>
        <w:r w:rsidR="008D7EE5" w:rsidRPr="00B606E8">
          <w:rPr>
            <w:rStyle w:val="Hyperlink"/>
            <w:noProof/>
          </w:rPr>
          <w:t>state</w:t>
        </w:r>
        <w:r w:rsidR="008D7EE5">
          <w:rPr>
            <w:noProof/>
            <w:webHidden/>
          </w:rPr>
          <w:tab/>
        </w:r>
        <w:r w:rsidR="008D7EE5">
          <w:rPr>
            <w:noProof/>
            <w:webHidden/>
          </w:rPr>
          <w:fldChar w:fldCharType="begin"/>
        </w:r>
        <w:r w:rsidR="008D7EE5">
          <w:rPr>
            <w:noProof/>
            <w:webHidden/>
          </w:rPr>
          <w:instrText xml:space="preserve"> PAGEREF _Toc72072464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045AF004" w14:textId="49BC8CE3" w:rsidR="008D7EE5" w:rsidRDefault="00E741E0">
      <w:pPr>
        <w:pStyle w:val="TOC2"/>
        <w:tabs>
          <w:tab w:val="left" w:pos="880"/>
          <w:tab w:val="right" w:leader="dot" w:pos="9016"/>
        </w:tabs>
        <w:rPr>
          <w:rFonts w:asciiTheme="minorHAnsi" w:hAnsiTheme="minorHAnsi"/>
          <w:caps w:val="0"/>
          <w:noProof/>
          <w:lang w:val="en-GB" w:eastAsia="en-GB"/>
        </w:rPr>
      </w:pPr>
      <w:hyperlink w:anchor="_Toc72072465" w:history="1">
        <w:r w:rsidR="008D7EE5" w:rsidRPr="00B606E8">
          <w:rPr>
            <w:rStyle w:val="Hyperlink"/>
            <w:noProof/>
            <w14:scene3d>
              <w14:camera w14:prst="orthographicFront"/>
              <w14:lightRig w14:rig="threePt" w14:dir="t">
                <w14:rot w14:lat="0" w14:lon="0" w14:rev="0"/>
              </w14:lightRig>
            </w14:scene3d>
          </w:rPr>
          <w:t>2.2.</w:t>
        </w:r>
        <w:r w:rsidR="008D7EE5">
          <w:rPr>
            <w:rFonts w:asciiTheme="minorHAnsi" w:hAnsiTheme="minorHAnsi"/>
            <w:caps w:val="0"/>
            <w:noProof/>
            <w:lang w:val="en-GB" w:eastAsia="en-GB"/>
          </w:rPr>
          <w:tab/>
        </w:r>
        <w:r w:rsidR="008D7EE5" w:rsidRPr="00B606E8">
          <w:rPr>
            <w:rStyle w:val="Hyperlink"/>
            <w:noProof/>
          </w:rPr>
          <w:t>reward</w:t>
        </w:r>
        <w:r w:rsidR="008D7EE5">
          <w:rPr>
            <w:noProof/>
            <w:webHidden/>
          </w:rPr>
          <w:tab/>
        </w:r>
        <w:r w:rsidR="008D7EE5">
          <w:rPr>
            <w:noProof/>
            <w:webHidden/>
          </w:rPr>
          <w:fldChar w:fldCharType="begin"/>
        </w:r>
        <w:r w:rsidR="008D7EE5">
          <w:rPr>
            <w:noProof/>
            <w:webHidden/>
          </w:rPr>
          <w:instrText xml:space="preserve"> PAGEREF _Toc72072465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2FB67117" w14:textId="02D38AD5" w:rsidR="008D7EE5" w:rsidRDefault="00E741E0">
      <w:pPr>
        <w:pStyle w:val="TOC2"/>
        <w:tabs>
          <w:tab w:val="left" w:pos="880"/>
          <w:tab w:val="right" w:leader="dot" w:pos="9016"/>
        </w:tabs>
        <w:rPr>
          <w:rFonts w:asciiTheme="minorHAnsi" w:hAnsiTheme="minorHAnsi"/>
          <w:caps w:val="0"/>
          <w:noProof/>
          <w:lang w:val="en-GB" w:eastAsia="en-GB"/>
        </w:rPr>
      </w:pPr>
      <w:hyperlink w:anchor="_Toc72072466" w:history="1">
        <w:r w:rsidR="008D7EE5" w:rsidRPr="00B606E8">
          <w:rPr>
            <w:rStyle w:val="Hyperlink"/>
            <w:noProof/>
            <w14:scene3d>
              <w14:camera w14:prst="orthographicFront"/>
              <w14:lightRig w14:rig="threePt" w14:dir="t">
                <w14:rot w14:lat="0" w14:lon="0" w14:rev="0"/>
              </w14:lightRig>
            </w14:scene3d>
          </w:rPr>
          <w:t>2.3.</w:t>
        </w:r>
        <w:r w:rsidR="008D7EE5">
          <w:rPr>
            <w:rFonts w:asciiTheme="minorHAnsi" w:hAnsiTheme="minorHAnsi"/>
            <w:caps w:val="0"/>
            <w:noProof/>
            <w:lang w:val="en-GB" w:eastAsia="en-GB"/>
          </w:rPr>
          <w:tab/>
        </w:r>
        <w:r w:rsidR="008D7EE5" w:rsidRPr="00B606E8">
          <w:rPr>
            <w:rStyle w:val="Hyperlink"/>
            <w:noProof/>
          </w:rPr>
          <w:t>actions</w:t>
        </w:r>
        <w:r w:rsidR="008D7EE5">
          <w:rPr>
            <w:noProof/>
            <w:webHidden/>
          </w:rPr>
          <w:tab/>
        </w:r>
        <w:r w:rsidR="008D7EE5">
          <w:rPr>
            <w:noProof/>
            <w:webHidden/>
          </w:rPr>
          <w:fldChar w:fldCharType="begin"/>
        </w:r>
        <w:r w:rsidR="008D7EE5">
          <w:rPr>
            <w:noProof/>
            <w:webHidden/>
          </w:rPr>
          <w:instrText xml:space="preserve"> PAGEREF _Toc72072466 \h </w:instrText>
        </w:r>
        <w:r w:rsidR="008D7EE5">
          <w:rPr>
            <w:noProof/>
            <w:webHidden/>
          </w:rPr>
        </w:r>
        <w:r w:rsidR="008D7EE5">
          <w:rPr>
            <w:noProof/>
            <w:webHidden/>
          </w:rPr>
          <w:fldChar w:fldCharType="separate"/>
        </w:r>
        <w:r w:rsidR="008D7EE5">
          <w:rPr>
            <w:noProof/>
            <w:webHidden/>
          </w:rPr>
          <w:t>3</w:t>
        </w:r>
        <w:r w:rsidR="008D7EE5">
          <w:rPr>
            <w:noProof/>
            <w:webHidden/>
          </w:rPr>
          <w:fldChar w:fldCharType="end"/>
        </w:r>
      </w:hyperlink>
    </w:p>
    <w:p w14:paraId="051D5C92" w14:textId="440D60D7" w:rsidR="008D7EE5" w:rsidRDefault="00E741E0">
      <w:pPr>
        <w:pStyle w:val="TOC1"/>
        <w:tabs>
          <w:tab w:val="left" w:pos="440"/>
          <w:tab w:val="right" w:leader="dot" w:pos="9016"/>
        </w:tabs>
        <w:rPr>
          <w:rFonts w:asciiTheme="minorHAnsi" w:hAnsiTheme="minorHAnsi"/>
          <w:b w:val="0"/>
          <w:caps w:val="0"/>
          <w:noProof/>
          <w:sz w:val="22"/>
          <w:lang w:val="en-GB" w:eastAsia="en-GB"/>
        </w:rPr>
      </w:pPr>
      <w:hyperlink w:anchor="_Toc72072467" w:history="1">
        <w:r w:rsidR="008D7EE5" w:rsidRPr="00B606E8">
          <w:rPr>
            <w:rStyle w:val="Hyperlink"/>
            <w:noProof/>
          </w:rPr>
          <w:t>3.</w:t>
        </w:r>
        <w:r w:rsidR="008D7EE5">
          <w:rPr>
            <w:rFonts w:asciiTheme="minorHAnsi" w:hAnsiTheme="minorHAnsi"/>
            <w:b w:val="0"/>
            <w:caps w:val="0"/>
            <w:noProof/>
            <w:sz w:val="22"/>
            <w:lang w:val="en-GB" w:eastAsia="en-GB"/>
          </w:rPr>
          <w:tab/>
        </w:r>
        <w:r w:rsidR="008D7EE5" w:rsidRPr="00B606E8">
          <w:rPr>
            <w:rStyle w:val="Hyperlink"/>
            <w:noProof/>
          </w:rPr>
          <w:t>model evaluation</w:t>
        </w:r>
        <w:r w:rsidR="008D7EE5">
          <w:rPr>
            <w:noProof/>
            <w:webHidden/>
          </w:rPr>
          <w:tab/>
        </w:r>
        <w:r w:rsidR="008D7EE5">
          <w:rPr>
            <w:noProof/>
            <w:webHidden/>
          </w:rPr>
          <w:fldChar w:fldCharType="begin"/>
        </w:r>
        <w:r w:rsidR="008D7EE5">
          <w:rPr>
            <w:noProof/>
            <w:webHidden/>
          </w:rPr>
          <w:instrText xml:space="preserve"> PAGEREF _Toc72072467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5274FF04" w14:textId="77F8B465" w:rsidR="008D7EE5" w:rsidRDefault="00E741E0">
      <w:pPr>
        <w:pStyle w:val="TOC2"/>
        <w:tabs>
          <w:tab w:val="left" w:pos="880"/>
          <w:tab w:val="right" w:leader="dot" w:pos="9016"/>
        </w:tabs>
        <w:rPr>
          <w:rFonts w:asciiTheme="minorHAnsi" w:hAnsiTheme="minorHAnsi"/>
          <w:caps w:val="0"/>
          <w:noProof/>
          <w:lang w:val="en-GB" w:eastAsia="en-GB"/>
        </w:rPr>
      </w:pPr>
      <w:hyperlink w:anchor="_Toc72072468" w:history="1">
        <w:r w:rsidR="008D7EE5" w:rsidRPr="00B606E8">
          <w:rPr>
            <w:rStyle w:val="Hyperlink"/>
            <w:noProof/>
            <w14:scene3d>
              <w14:camera w14:prst="orthographicFront"/>
              <w14:lightRig w14:rig="threePt" w14:dir="t">
                <w14:rot w14:lat="0" w14:lon="0" w14:rev="0"/>
              </w14:lightRig>
            </w14:scene3d>
          </w:rPr>
          <w:t>3.1.</w:t>
        </w:r>
        <w:r w:rsidR="008D7EE5">
          <w:rPr>
            <w:rFonts w:asciiTheme="minorHAnsi" w:hAnsiTheme="minorHAnsi"/>
            <w:caps w:val="0"/>
            <w:noProof/>
            <w:lang w:val="en-GB" w:eastAsia="en-GB"/>
          </w:rPr>
          <w:tab/>
        </w:r>
        <w:r w:rsidR="008D7EE5" w:rsidRPr="00B606E8">
          <w:rPr>
            <w:rStyle w:val="Hyperlink"/>
            <w:noProof/>
          </w:rPr>
          <w:t>features used for evaluation</w:t>
        </w:r>
        <w:r w:rsidR="008D7EE5">
          <w:rPr>
            <w:noProof/>
            <w:webHidden/>
          </w:rPr>
          <w:tab/>
        </w:r>
        <w:r w:rsidR="008D7EE5">
          <w:rPr>
            <w:noProof/>
            <w:webHidden/>
          </w:rPr>
          <w:fldChar w:fldCharType="begin"/>
        </w:r>
        <w:r w:rsidR="008D7EE5">
          <w:rPr>
            <w:noProof/>
            <w:webHidden/>
          </w:rPr>
          <w:instrText xml:space="preserve"> PAGEREF _Toc72072468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6D681C36" w14:textId="36D0727F" w:rsidR="008D7EE5" w:rsidRDefault="00E741E0">
      <w:pPr>
        <w:pStyle w:val="TOC2"/>
        <w:tabs>
          <w:tab w:val="left" w:pos="880"/>
          <w:tab w:val="right" w:leader="dot" w:pos="9016"/>
        </w:tabs>
        <w:rPr>
          <w:rFonts w:asciiTheme="minorHAnsi" w:hAnsiTheme="minorHAnsi"/>
          <w:caps w:val="0"/>
          <w:noProof/>
          <w:lang w:val="en-GB" w:eastAsia="en-GB"/>
        </w:rPr>
      </w:pPr>
      <w:hyperlink w:anchor="_Toc72072469" w:history="1">
        <w:r w:rsidR="008D7EE5" w:rsidRPr="00B606E8">
          <w:rPr>
            <w:rStyle w:val="Hyperlink"/>
            <w:noProof/>
            <w14:scene3d>
              <w14:camera w14:prst="orthographicFront"/>
              <w14:lightRig w14:rig="threePt" w14:dir="t">
                <w14:rot w14:lat="0" w14:lon="0" w14:rev="0"/>
              </w14:lightRig>
            </w14:scene3d>
          </w:rPr>
          <w:t>3.2.</w:t>
        </w:r>
        <w:r w:rsidR="008D7EE5">
          <w:rPr>
            <w:rFonts w:asciiTheme="minorHAnsi" w:hAnsiTheme="minorHAnsi"/>
            <w:caps w:val="0"/>
            <w:noProof/>
            <w:lang w:val="en-GB" w:eastAsia="en-GB"/>
          </w:rPr>
          <w:tab/>
        </w:r>
        <w:r w:rsidR="008D7EE5" w:rsidRPr="00B606E8">
          <w:rPr>
            <w:rStyle w:val="Hyperlink"/>
            <w:noProof/>
          </w:rPr>
          <w:t>phase 1</w:t>
        </w:r>
        <w:r w:rsidR="008D7EE5">
          <w:rPr>
            <w:noProof/>
            <w:webHidden/>
          </w:rPr>
          <w:tab/>
        </w:r>
        <w:r w:rsidR="008D7EE5">
          <w:rPr>
            <w:noProof/>
            <w:webHidden/>
          </w:rPr>
          <w:fldChar w:fldCharType="begin"/>
        </w:r>
        <w:r w:rsidR="008D7EE5">
          <w:rPr>
            <w:noProof/>
            <w:webHidden/>
          </w:rPr>
          <w:instrText xml:space="preserve"> PAGEREF _Toc72072469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4E0F22B3" w14:textId="43FF1496" w:rsidR="008D7EE5" w:rsidRDefault="00E741E0">
      <w:pPr>
        <w:pStyle w:val="TOC2"/>
        <w:tabs>
          <w:tab w:val="left" w:pos="880"/>
          <w:tab w:val="right" w:leader="dot" w:pos="9016"/>
        </w:tabs>
        <w:rPr>
          <w:rFonts w:asciiTheme="minorHAnsi" w:hAnsiTheme="minorHAnsi"/>
          <w:caps w:val="0"/>
          <w:noProof/>
          <w:lang w:val="en-GB" w:eastAsia="en-GB"/>
        </w:rPr>
      </w:pPr>
      <w:hyperlink w:anchor="_Toc72072470" w:history="1">
        <w:r w:rsidR="008D7EE5" w:rsidRPr="00B606E8">
          <w:rPr>
            <w:rStyle w:val="Hyperlink"/>
            <w:noProof/>
            <w14:scene3d>
              <w14:camera w14:prst="orthographicFront"/>
              <w14:lightRig w14:rig="threePt" w14:dir="t">
                <w14:rot w14:lat="0" w14:lon="0" w14:rev="0"/>
              </w14:lightRig>
            </w14:scene3d>
          </w:rPr>
          <w:t>3.3.</w:t>
        </w:r>
        <w:r w:rsidR="008D7EE5">
          <w:rPr>
            <w:rFonts w:asciiTheme="minorHAnsi" w:hAnsiTheme="minorHAnsi"/>
            <w:caps w:val="0"/>
            <w:noProof/>
            <w:lang w:val="en-GB" w:eastAsia="en-GB"/>
          </w:rPr>
          <w:tab/>
        </w:r>
        <w:r w:rsidR="008D7EE5" w:rsidRPr="00B606E8">
          <w:rPr>
            <w:rStyle w:val="Hyperlink"/>
            <w:noProof/>
          </w:rPr>
          <w:t>phase 2</w:t>
        </w:r>
        <w:r w:rsidR="008D7EE5">
          <w:rPr>
            <w:noProof/>
            <w:webHidden/>
          </w:rPr>
          <w:tab/>
        </w:r>
        <w:r w:rsidR="008D7EE5">
          <w:rPr>
            <w:noProof/>
            <w:webHidden/>
          </w:rPr>
          <w:fldChar w:fldCharType="begin"/>
        </w:r>
        <w:r w:rsidR="008D7EE5">
          <w:rPr>
            <w:noProof/>
            <w:webHidden/>
          </w:rPr>
          <w:instrText xml:space="preserve"> PAGEREF _Toc72072470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35B31A33" w14:textId="0FCF1FA9" w:rsidR="008D7EE5" w:rsidRDefault="00E741E0">
      <w:pPr>
        <w:pStyle w:val="TOC2"/>
        <w:tabs>
          <w:tab w:val="left" w:pos="880"/>
          <w:tab w:val="right" w:leader="dot" w:pos="9016"/>
        </w:tabs>
        <w:rPr>
          <w:rFonts w:asciiTheme="minorHAnsi" w:hAnsiTheme="minorHAnsi"/>
          <w:caps w:val="0"/>
          <w:noProof/>
          <w:lang w:val="en-GB" w:eastAsia="en-GB"/>
        </w:rPr>
      </w:pPr>
      <w:hyperlink w:anchor="_Toc72072471" w:history="1">
        <w:r w:rsidR="008D7EE5" w:rsidRPr="00B606E8">
          <w:rPr>
            <w:rStyle w:val="Hyperlink"/>
            <w:noProof/>
            <w14:scene3d>
              <w14:camera w14:prst="orthographicFront"/>
              <w14:lightRig w14:rig="threePt" w14:dir="t">
                <w14:rot w14:lat="0" w14:lon="0" w14:rev="0"/>
              </w14:lightRig>
            </w14:scene3d>
          </w:rPr>
          <w:t>3.4.</w:t>
        </w:r>
        <w:r w:rsidR="008D7EE5">
          <w:rPr>
            <w:rFonts w:asciiTheme="minorHAnsi" w:hAnsiTheme="minorHAnsi"/>
            <w:caps w:val="0"/>
            <w:noProof/>
            <w:lang w:val="en-GB" w:eastAsia="en-GB"/>
          </w:rPr>
          <w:tab/>
        </w:r>
        <w:r w:rsidR="008D7EE5" w:rsidRPr="00B606E8">
          <w:rPr>
            <w:rStyle w:val="Hyperlink"/>
            <w:noProof/>
          </w:rPr>
          <w:t>phase 3</w:t>
        </w:r>
        <w:r w:rsidR="008D7EE5">
          <w:rPr>
            <w:noProof/>
            <w:webHidden/>
          </w:rPr>
          <w:tab/>
        </w:r>
        <w:r w:rsidR="008D7EE5">
          <w:rPr>
            <w:noProof/>
            <w:webHidden/>
          </w:rPr>
          <w:fldChar w:fldCharType="begin"/>
        </w:r>
        <w:r w:rsidR="008D7EE5">
          <w:rPr>
            <w:noProof/>
            <w:webHidden/>
          </w:rPr>
          <w:instrText xml:space="preserve"> PAGEREF _Toc72072471 \h </w:instrText>
        </w:r>
        <w:r w:rsidR="008D7EE5">
          <w:rPr>
            <w:noProof/>
            <w:webHidden/>
          </w:rPr>
        </w:r>
        <w:r w:rsidR="008D7EE5">
          <w:rPr>
            <w:noProof/>
            <w:webHidden/>
          </w:rPr>
          <w:fldChar w:fldCharType="separate"/>
        </w:r>
        <w:r w:rsidR="008D7EE5">
          <w:rPr>
            <w:noProof/>
            <w:webHidden/>
          </w:rPr>
          <w:t>4</w:t>
        </w:r>
        <w:r w:rsidR="008D7EE5">
          <w:rPr>
            <w:noProof/>
            <w:webHidden/>
          </w:rPr>
          <w:fldChar w:fldCharType="end"/>
        </w:r>
      </w:hyperlink>
    </w:p>
    <w:p w14:paraId="3300E2F5" w14:textId="7CB65381" w:rsidR="008D7EE5" w:rsidRDefault="00E741E0">
      <w:pPr>
        <w:pStyle w:val="TOC1"/>
        <w:tabs>
          <w:tab w:val="left" w:pos="440"/>
          <w:tab w:val="right" w:leader="dot" w:pos="9016"/>
        </w:tabs>
        <w:rPr>
          <w:rFonts w:asciiTheme="minorHAnsi" w:hAnsiTheme="minorHAnsi"/>
          <w:b w:val="0"/>
          <w:caps w:val="0"/>
          <w:noProof/>
          <w:sz w:val="22"/>
          <w:lang w:val="en-GB" w:eastAsia="en-GB"/>
        </w:rPr>
      </w:pPr>
      <w:hyperlink w:anchor="_Toc72072472" w:history="1">
        <w:r w:rsidR="008D7EE5" w:rsidRPr="00B606E8">
          <w:rPr>
            <w:rStyle w:val="Hyperlink"/>
            <w:noProof/>
          </w:rPr>
          <w:t>4.</w:t>
        </w:r>
        <w:r w:rsidR="008D7EE5">
          <w:rPr>
            <w:rFonts w:asciiTheme="minorHAnsi" w:hAnsiTheme="minorHAnsi"/>
            <w:b w:val="0"/>
            <w:caps w:val="0"/>
            <w:noProof/>
            <w:sz w:val="22"/>
            <w:lang w:val="en-GB" w:eastAsia="en-GB"/>
          </w:rPr>
          <w:tab/>
        </w:r>
        <w:r w:rsidR="008D7EE5" w:rsidRPr="00B606E8">
          <w:rPr>
            <w:rStyle w:val="Hyperlink"/>
            <w:noProof/>
          </w:rPr>
          <w:t>conclusion</w:t>
        </w:r>
        <w:r w:rsidR="008D7EE5">
          <w:rPr>
            <w:noProof/>
            <w:webHidden/>
          </w:rPr>
          <w:tab/>
        </w:r>
        <w:r w:rsidR="008D7EE5">
          <w:rPr>
            <w:noProof/>
            <w:webHidden/>
          </w:rPr>
          <w:fldChar w:fldCharType="begin"/>
        </w:r>
        <w:r w:rsidR="008D7EE5">
          <w:rPr>
            <w:noProof/>
            <w:webHidden/>
          </w:rPr>
          <w:instrText xml:space="preserve"> PAGEREF _Toc72072472 \h </w:instrText>
        </w:r>
        <w:r w:rsidR="008D7EE5">
          <w:rPr>
            <w:noProof/>
            <w:webHidden/>
          </w:rPr>
        </w:r>
        <w:r w:rsidR="008D7EE5">
          <w:rPr>
            <w:noProof/>
            <w:webHidden/>
          </w:rPr>
          <w:fldChar w:fldCharType="separate"/>
        </w:r>
        <w:r w:rsidR="008D7EE5">
          <w:rPr>
            <w:noProof/>
            <w:webHidden/>
          </w:rPr>
          <w:t>5</w:t>
        </w:r>
        <w:r w:rsidR="008D7EE5">
          <w:rPr>
            <w:noProof/>
            <w:webHidden/>
          </w:rPr>
          <w:fldChar w:fldCharType="end"/>
        </w:r>
      </w:hyperlink>
    </w:p>
    <w:p w14:paraId="5830C565" w14:textId="440F8EF8"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6E66D932" w:rsidR="008D7EE5" w:rsidRDefault="00964CC0" w:rsidP="008D7EE5">
      <w:r>
        <w:t xml:space="preserve">APPENDIX I: </w:t>
      </w:r>
      <w:r>
        <w:tab/>
      </w:r>
      <w:r w:rsidR="001E4A64">
        <w:tab/>
      </w:r>
    </w:p>
    <w:p w14:paraId="5E92E493" w14:textId="77C72F28" w:rsidR="00964CC0" w:rsidRPr="00D75B5B" w:rsidRDefault="00964CC0" w:rsidP="00D75B5B">
      <w:r>
        <w:br w:type="page"/>
      </w:r>
    </w:p>
    <w:p w14:paraId="1E12E351" w14:textId="03E47D24" w:rsidR="00964CC0" w:rsidRDefault="00964CC0" w:rsidP="00964CC0">
      <w:pPr>
        <w:pStyle w:val="Head1"/>
      </w:pPr>
      <w:bookmarkStart w:id="1" w:name="_Toc40015424"/>
      <w:bookmarkStart w:id="2" w:name="_Toc72072460"/>
      <w:r w:rsidRPr="00CF5176">
        <w:lastRenderedPageBreak/>
        <w:t>Problem</w:t>
      </w:r>
      <w:r w:rsidRPr="00F75D88">
        <w:t xml:space="preserve"> </w:t>
      </w:r>
      <w:r w:rsidRPr="002A7AA5">
        <w:t>Statement</w:t>
      </w:r>
      <w:bookmarkEnd w:id="1"/>
      <w:bookmarkEnd w:id="2"/>
    </w:p>
    <w:p w14:paraId="5D4483AE" w14:textId="131B4D04" w:rsidR="009712A4" w:rsidRDefault="009712A4" w:rsidP="005C5B85">
      <w:bookmarkStart w:id="3" w:name="_Toc40015425"/>
    </w:p>
    <w:p w14:paraId="4842E8C1" w14:textId="38418C99" w:rsidR="006832D9" w:rsidRDefault="00D14D3C" w:rsidP="00964CC0">
      <w:pPr>
        <w:pStyle w:val="Head2"/>
      </w:pPr>
      <w:bookmarkStart w:id="4" w:name="_Toc72072461"/>
      <w:r>
        <w:t>PRoblem description</w:t>
      </w:r>
      <w:bookmarkEnd w:id="4"/>
    </w:p>
    <w:p w14:paraId="1EA8053B" w14:textId="50CCEA23" w:rsidR="00D17D93" w:rsidRDefault="00D17D93" w:rsidP="00677BA1"/>
    <w:p w14:paraId="58FB26A7" w14:textId="7A58562D" w:rsidR="00964CC0" w:rsidRDefault="00D14D3C" w:rsidP="00964CC0">
      <w:pPr>
        <w:pStyle w:val="Head2"/>
      </w:pPr>
      <w:bookmarkStart w:id="5" w:name="_Toc72072462"/>
      <w:bookmarkEnd w:id="3"/>
      <w:r>
        <w:t>approach to solution</w:t>
      </w:r>
      <w:bookmarkEnd w:id="5"/>
    </w:p>
    <w:p w14:paraId="45E33960" w14:textId="0CC5E855" w:rsidR="000D2484" w:rsidRPr="006832D9" w:rsidRDefault="000D2484">
      <w:pPr>
        <w:jc w:val="left"/>
        <w:rPr>
          <w:b/>
          <w:caps/>
          <w:sz w:val="28"/>
          <w:szCs w:val="28"/>
        </w:rPr>
      </w:pPr>
      <w:bookmarkStart w:id="6" w:name="_Toc40015427"/>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424D1CF" w:rsidR="00964CC0" w:rsidRDefault="00F46DEB" w:rsidP="00964CC0">
      <w:pPr>
        <w:pStyle w:val="Head1"/>
      </w:pPr>
      <w:bookmarkStart w:id="7" w:name="_Toc72072463"/>
      <w:r>
        <w:lastRenderedPageBreak/>
        <w:t>model</w:t>
      </w:r>
      <w:r w:rsidR="00964CC0">
        <w:t xml:space="preserve"> </w:t>
      </w:r>
      <w:bookmarkEnd w:id="6"/>
      <w:r>
        <w:t>overview and implementation</w:t>
      </w:r>
      <w:bookmarkEnd w:id="7"/>
    </w:p>
    <w:p w14:paraId="7DD11C49" w14:textId="77777777" w:rsidR="00174582" w:rsidRDefault="00174582">
      <w:pPr>
        <w:jc w:val="left"/>
      </w:pPr>
    </w:p>
    <w:p w14:paraId="04342E4F" w14:textId="6FF3BA8C" w:rsidR="009A06ED" w:rsidRDefault="00D14D3C" w:rsidP="009A06ED">
      <w:pPr>
        <w:pStyle w:val="Head2"/>
      </w:pPr>
      <w:bookmarkStart w:id="8" w:name="_Toc72072464"/>
      <w:r>
        <w:t>state</w:t>
      </w:r>
      <w:bookmarkEnd w:id="8"/>
    </w:p>
    <w:p w14:paraId="4CE0E2D4" w14:textId="77777777" w:rsidR="007C70EF" w:rsidRDefault="007C70EF" w:rsidP="00D76726"/>
    <w:p w14:paraId="39677CB2" w14:textId="720F644B" w:rsidR="00D14D3C" w:rsidRDefault="00D14D3C" w:rsidP="00436AF0">
      <w:pPr>
        <w:pStyle w:val="Head2"/>
      </w:pPr>
      <w:bookmarkStart w:id="9" w:name="_Toc72072465"/>
      <w:r>
        <w:t>reward</w:t>
      </w:r>
      <w:bookmarkEnd w:id="9"/>
    </w:p>
    <w:p w14:paraId="5DB9BBD3" w14:textId="77777777" w:rsidR="00D14D3C" w:rsidRDefault="00D14D3C" w:rsidP="00D76726"/>
    <w:p w14:paraId="58075652" w14:textId="24190FD9" w:rsidR="003D6861" w:rsidRDefault="00D14D3C" w:rsidP="00D76726">
      <w:pPr>
        <w:pStyle w:val="Head2"/>
      </w:pPr>
      <w:bookmarkStart w:id="10" w:name="_Toc72072466"/>
      <w:r>
        <w:t>actions</w:t>
      </w:r>
      <w:bookmarkEnd w:id="10"/>
    </w:p>
    <w:p w14:paraId="3CDD219C" w14:textId="77777777" w:rsidR="00933D49" w:rsidRDefault="00933D49" w:rsidP="00933D49">
      <w:pPr>
        <w:pStyle w:val="ListParagraph"/>
      </w:pPr>
    </w:p>
    <w:p w14:paraId="7081C12F" w14:textId="514D2A3D" w:rsidR="00933D49" w:rsidRDefault="00933D49" w:rsidP="00D76726">
      <w:pPr>
        <w:pStyle w:val="Head2"/>
      </w:pPr>
      <w:r>
        <w:t>user interface</w:t>
      </w:r>
    </w:p>
    <w:p w14:paraId="617E3024" w14:textId="3D3C1A1E" w:rsidR="00D76726" w:rsidRDefault="00933D49" w:rsidP="00D76726">
      <w:r>
        <w:t>One way for users to try out the trained model in actual trading scenarios is to use the wrapper python script</w:t>
      </w:r>
      <w:r w:rsidR="00464D35">
        <w:t xml:space="preserve"> (Refer to </w:t>
      </w:r>
      <w:r w:rsidR="00464D35" w:rsidRPr="002B3E8C">
        <w:rPr>
          <w:highlight w:val="yellow"/>
        </w:rPr>
        <w:t>Appendix xx</w:t>
      </w:r>
      <w:r w:rsidR="00464D35">
        <w:t xml:space="preserve"> for user guide</w:t>
      </w:r>
      <w:r w:rsidR="00442984">
        <w:t xml:space="preserve"> and demonstration</w:t>
      </w:r>
      <w:r w:rsidR="00464D35">
        <w:t>)</w:t>
      </w:r>
      <w:r>
        <w:t>. The script starts by asking user to input historical data for a selected stock. Once completed, the program will run the model and apply actions to the historical data and simulates the profits made based on the environment.</w:t>
      </w:r>
    </w:p>
    <w:p w14:paraId="0D92EE69" w14:textId="3EEA4E84" w:rsidR="00464D35" w:rsidRDefault="00A904FD" w:rsidP="00D76726">
      <w:r>
        <w:t>After which, user is prompted to input current date and stock information. Based on the new information, the action value will be generated for each step and the action with the highest action value is recommended to the user.</w:t>
      </w:r>
    </w:p>
    <w:p w14:paraId="3DD2FB64" w14:textId="7646C3E5" w:rsidR="00A904FD" w:rsidRDefault="00A904FD" w:rsidP="00D76726">
      <w:r>
        <w:t>The program will also advance the model by applying the action to calculate the reward and profit of the next state.</w:t>
      </w:r>
    </w:p>
    <w:p w14:paraId="13D626F9" w14:textId="3CB34ED8" w:rsidR="00A904FD" w:rsidRDefault="00A904FD" w:rsidP="00D76726">
      <w:r>
        <w:t xml:space="preserve">The current state of the program only runs based on a model which only requires user input of the closing price. </w:t>
      </w:r>
      <w:r w:rsidR="003F5B96">
        <w:t>Once there are</w:t>
      </w:r>
      <w:r>
        <w:t xml:space="preserve"> other models generated using other technical analysis, the program is easily scalable to include user inputs for </w:t>
      </w:r>
      <w:r w:rsidR="0021083F">
        <w:t>that information</w:t>
      </w:r>
      <w:r>
        <w:t>.</w:t>
      </w:r>
    </w:p>
    <w:p w14:paraId="0F170238" w14:textId="77777777" w:rsidR="0021083F" w:rsidRDefault="0021083F" w:rsidP="00D76726"/>
    <w:p w14:paraId="14B589B4" w14:textId="77777777" w:rsidR="00933D49" w:rsidRDefault="00933D49" w:rsidP="00D76726"/>
    <w:p w14:paraId="5D4123CC" w14:textId="77777777" w:rsidR="00D76726" w:rsidRPr="00D76726" w:rsidRDefault="00D76726" w:rsidP="00D76726">
      <w:pPr>
        <w:pStyle w:val="Head2"/>
        <w:numPr>
          <w:ilvl w:val="0"/>
          <w:numId w:val="0"/>
        </w:numPr>
        <w:ind w:left="709" w:hanging="709"/>
      </w:pPr>
    </w:p>
    <w:p w14:paraId="435963F9" w14:textId="554AB6F6" w:rsidR="00A30BA5" w:rsidRDefault="00964CC0">
      <w:pPr>
        <w:jc w:val="left"/>
        <w:rPr>
          <w:b/>
          <w:caps/>
          <w:sz w:val="28"/>
          <w:szCs w:val="28"/>
        </w:rPr>
      </w:pPr>
      <w:bookmarkStart w:id="11" w:name="_Toc40015440"/>
      <w:r>
        <w:br w:type="page"/>
      </w:r>
      <w:bookmarkEnd w:id="11"/>
    </w:p>
    <w:p w14:paraId="0AAD0E00" w14:textId="24120523" w:rsidR="00A30BA5" w:rsidRDefault="00F46DEB" w:rsidP="00A30BA5">
      <w:pPr>
        <w:pStyle w:val="Head1"/>
      </w:pPr>
      <w:bookmarkStart w:id="12" w:name="_Toc72072467"/>
      <w:r>
        <w:lastRenderedPageBreak/>
        <w:t>model evaluation</w:t>
      </w:r>
      <w:bookmarkEnd w:id="12"/>
    </w:p>
    <w:p w14:paraId="625BDC5D" w14:textId="77777777" w:rsidR="005C5B85" w:rsidRDefault="005C5B85" w:rsidP="005C5B85"/>
    <w:p w14:paraId="2BC73D78" w14:textId="4109BFDA" w:rsidR="00D76726" w:rsidRDefault="00D76726" w:rsidP="00D76726">
      <w:pPr>
        <w:pStyle w:val="Head2"/>
      </w:pPr>
      <w:bookmarkStart w:id="13" w:name="_Toc72072468"/>
      <w:r>
        <w:t>features used for evaluation</w:t>
      </w:r>
      <w:bookmarkEnd w:id="13"/>
    </w:p>
    <w:p w14:paraId="2E11E1D1" w14:textId="77777777" w:rsidR="00D76726" w:rsidRDefault="00D76726" w:rsidP="00D76726"/>
    <w:p w14:paraId="3CCBA5AE" w14:textId="4EC89A0F" w:rsidR="00D76726" w:rsidRDefault="00D76726" w:rsidP="00D76726">
      <w:pPr>
        <w:pStyle w:val="Head2"/>
      </w:pPr>
      <w:bookmarkStart w:id="14" w:name="_Toc72072469"/>
      <w:r>
        <w:t>phase 1</w:t>
      </w:r>
      <w:bookmarkEnd w:id="14"/>
    </w:p>
    <w:p w14:paraId="6B9FE551" w14:textId="77777777" w:rsidR="00D76726" w:rsidRDefault="00D76726" w:rsidP="00D76726"/>
    <w:p w14:paraId="7E7EEC2B" w14:textId="77777777" w:rsidR="00D76726" w:rsidRDefault="00D76726" w:rsidP="00D76726">
      <w:pPr>
        <w:pStyle w:val="Head2"/>
      </w:pPr>
      <w:bookmarkStart w:id="15" w:name="_Toc72072470"/>
      <w:r>
        <w:t>phase 2</w:t>
      </w:r>
      <w:bookmarkEnd w:id="15"/>
    </w:p>
    <w:p w14:paraId="66371E89" w14:textId="77777777" w:rsidR="00D76726" w:rsidRDefault="00D76726" w:rsidP="00D76726"/>
    <w:p w14:paraId="3A5DABFF" w14:textId="2FF68F3E" w:rsidR="004E30C7" w:rsidRDefault="00D76726" w:rsidP="00D76726">
      <w:pPr>
        <w:pStyle w:val="Head2"/>
      </w:pPr>
      <w:bookmarkStart w:id="16" w:name="_Toc72072471"/>
      <w:r>
        <w:t>phase 3</w:t>
      </w:r>
      <w:bookmarkEnd w:id="16"/>
      <w:r w:rsidR="004E30C7">
        <w:br w:type="page"/>
      </w:r>
    </w:p>
    <w:p w14:paraId="61C0BDF2" w14:textId="7D9B5727" w:rsidR="00964CC0" w:rsidRDefault="00964CC0" w:rsidP="00964CC0">
      <w:pPr>
        <w:pStyle w:val="Head1"/>
      </w:pPr>
      <w:bookmarkStart w:id="17" w:name="_Toc72072472"/>
      <w:r>
        <w:lastRenderedPageBreak/>
        <w:t>conclusion</w:t>
      </w:r>
      <w:bookmarkEnd w:id="17"/>
    </w:p>
    <w:p w14:paraId="4E8887BF" w14:textId="77777777" w:rsidR="00493A7C" w:rsidRDefault="00493A7C" w:rsidP="00493A7C">
      <w:bookmarkStart w:id="18" w:name="_Toc40015447"/>
    </w:p>
    <w:bookmarkEnd w:id="18"/>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3CA44DFF" w14:textId="22CD412B" w:rsidR="00630AC5" w:rsidRPr="000E559E" w:rsidRDefault="000457F5" w:rsidP="00630AC5">
      <w:pPr>
        <w:jc w:val="left"/>
        <w:rPr>
          <w:rFonts w:cs="Arial"/>
          <w:b/>
        </w:rPr>
      </w:pPr>
      <w:r w:rsidRPr="00E741E0">
        <w:rPr>
          <w:b/>
          <w:caps/>
          <w:sz w:val="32"/>
          <w:szCs w:val="32"/>
          <w:highlight w:val="yellow"/>
        </w:rPr>
        <w:lastRenderedPageBreak/>
        <w:t>Appendix:</w:t>
      </w:r>
      <w:r>
        <w:rPr>
          <w:b/>
          <w:caps/>
          <w:sz w:val="32"/>
          <w:szCs w:val="32"/>
        </w:rPr>
        <w:t xml:space="preserve"> </w:t>
      </w:r>
    </w:p>
    <w:p w14:paraId="6A30BAF0" w14:textId="5FE75116" w:rsidR="005B6EA7" w:rsidRPr="00D029F0" w:rsidRDefault="005B6EA7" w:rsidP="00D76726">
      <w:pPr>
        <w:jc w:val="left"/>
      </w:pPr>
    </w:p>
    <w:sectPr w:rsidR="005B6EA7" w:rsidRPr="00D029F0" w:rsidSect="00D7672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87834" w14:textId="77777777" w:rsidR="000D42B3" w:rsidRDefault="000D42B3" w:rsidP="00E07FA4">
      <w:pPr>
        <w:spacing w:after="0" w:line="240" w:lineRule="auto"/>
      </w:pPr>
      <w:r>
        <w:separator/>
      </w:r>
    </w:p>
  </w:endnote>
  <w:endnote w:type="continuationSeparator" w:id="0">
    <w:p w14:paraId="37252631" w14:textId="77777777" w:rsidR="000D42B3" w:rsidRDefault="000D42B3"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10428" w14:textId="77777777" w:rsidR="00385452" w:rsidRDefault="00385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630AC5" w:rsidRDefault="00630A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630AC5" w:rsidRDefault="00630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6737B" w14:textId="77777777" w:rsidR="00385452" w:rsidRDefault="00385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0AC40" w14:textId="77777777" w:rsidR="000D42B3" w:rsidRDefault="000D42B3" w:rsidP="00E07FA4">
      <w:pPr>
        <w:spacing w:after="0" w:line="240" w:lineRule="auto"/>
      </w:pPr>
      <w:r>
        <w:separator/>
      </w:r>
    </w:p>
  </w:footnote>
  <w:footnote w:type="continuationSeparator" w:id="0">
    <w:p w14:paraId="59DC2921" w14:textId="77777777" w:rsidR="000D42B3" w:rsidRDefault="000D42B3" w:rsidP="00E0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F7013" w14:textId="3B5FC104" w:rsidR="00385452" w:rsidRDefault="00385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09B04" w14:textId="637C8068" w:rsidR="00385452" w:rsidRDefault="00385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D7A5E" w14:textId="7D6C35FA" w:rsidR="00385452" w:rsidRDefault="00385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969D8"/>
    <w:multiLevelType w:val="hybridMultilevel"/>
    <w:tmpl w:val="A3A8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8"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2"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3"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CD02D5B"/>
    <w:multiLevelType w:val="hybridMultilevel"/>
    <w:tmpl w:val="869E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23"/>
  </w:num>
  <w:num w:numId="4">
    <w:abstractNumId w:val="20"/>
  </w:num>
  <w:num w:numId="5">
    <w:abstractNumId w:val="15"/>
  </w:num>
  <w:num w:numId="6">
    <w:abstractNumId w:val="2"/>
  </w:num>
  <w:num w:numId="7">
    <w:abstractNumId w:val="1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1"/>
  </w:num>
  <w:num w:numId="22">
    <w:abstractNumId w:val="4"/>
  </w:num>
  <w:num w:numId="23">
    <w:abstractNumId w:val="9"/>
  </w:num>
  <w:num w:numId="24">
    <w:abstractNumId w:val="27"/>
  </w:num>
  <w:num w:numId="25">
    <w:abstractNumId w:val="21"/>
  </w:num>
  <w:num w:numId="26">
    <w:abstractNumId w:val="30"/>
  </w:num>
  <w:num w:numId="27">
    <w:abstractNumId w:val="0"/>
  </w:num>
  <w:num w:numId="28">
    <w:abstractNumId w:val="19"/>
  </w:num>
  <w:num w:numId="29">
    <w:abstractNumId w:val="6"/>
  </w:num>
  <w:num w:numId="30">
    <w:abstractNumId w:val="16"/>
  </w:num>
  <w:num w:numId="31">
    <w:abstractNumId w:val="24"/>
  </w:num>
  <w:num w:numId="32">
    <w:abstractNumId w:val="28"/>
  </w:num>
  <w:num w:numId="33">
    <w:abstractNumId w:val="2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sLQ0NjExNjE2NzdV0lEKTi0uzszPAykwqgUA+5pN5CwAAAA="/>
  </w:docVars>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183B"/>
    <w:rsid w:val="00085973"/>
    <w:rsid w:val="00092AA1"/>
    <w:rsid w:val="00092E45"/>
    <w:rsid w:val="00093777"/>
    <w:rsid w:val="00097213"/>
    <w:rsid w:val="00097778"/>
    <w:rsid w:val="000A0C63"/>
    <w:rsid w:val="000A3990"/>
    <w:rsid w:val="000C7A3A"/>
    <w:rsid w:val="000D21C0"/>
    <w:rsid w:val="000D2484"/>
    <w:rsid w:val="000D42B3"/>
    <w:rsid w:val="000D67AA"/>
    <w:rsid w:val="000E1610"/>
    <w:rsid w:val="000E3066"/>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E59ED"/>
    <w:rsid w:val="001E6386"/>
    <w:rsid w:val="001F289C"/>
    <w:rsid w:val="001F7FFE"/>
    <w:rsid w:val="00204E19"/>
    <w:rsid w:val="0020562C"/>
    <w:rsid w:val="00205FEC"/>
    <w:rsid w:val="002067BB"/>
    <w:rsid w:val="00207D9B"/>
    <w:rsid w:val="0021083F"/>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2581"/>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B3E8C"/>
    <w:rsid w:val="002C1FFE"/>
    <w:rsid w:val="002C25BC"/>
    <w:rsid w:val="002C5844"/>
    <w:rsid w:val="002D2BFE"/>
    <w:rsid w:val="002D4B08"/>
    <w:rsid w:val="002D73D7"/>
    <w:rsid w:val="002E3861"/>
    <w:rsid w:val="002E3EED"/>
    <w:rsid w:val="002E48AE"/>
    <w:rsid w:val="002F0357"/>
    <w:rsid w:val="002F7A3F"/>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570C"/>
    <w:rsid w:val="00366D27"/>
    <w:rsid w:val="00371C1B"/>
    <w:rsid w:val="0037268E"/>
    <w:rsid w:val="00385135"/>
    <w:rsid w:val="00385452"/>
    <w:rsid w:val="00391F7D"/>
    <w:rsid w:val="003A38AA"/>
    <w:rsid w:val="003A4147"/>
    <w:rsid w:val="003A4799"/>
    <w:rsid w:val="003B01E3"/>
    <w:rsid w:val="003B022B"/>
    <w:rsid w:val="003B41DD"/>
    <w:rsid w:val="003B6537"/>
    <w:rsid w:val="003B66F5"/>
    <w:rsid w:val="003B7364"/>
    <w:rsid w:val="003B79EA"/>
    <w:rsid w:val="003C043D"/>
    <w:rsid w:val="003C0634"/>
    <w:rsid w:val="003C065D"/>
    <w:rsid w:val="003C09C3"/>
    <w:rsid w:val="003D2703"/>
    <w:rsid w:val="003D5BD0"/>
    <w:rsid w:val="003D6861"/>
    <w:rsid w:val="003E2E96"/>
    <w:rsid w:val="003E4742"/>
    <w:rsid w:val="003E475A"/>
    <w:rsid w:val="003E738D"/>
    <w:rsid w:val="003F3C60"/>
    <w:rsid w:val="003F5B96"/>
    <w:rsid w:val="003F6842"/>
    <w:rsid w:val="00401030"/>
    <w:rsid w:val="00401990"/>
    <w:rsid w:val="00406D50"/>
    <w:rsid w:val="00410109"/>
    <w:rsid w:val="0041621A"/>
    <w:rsid w:val="00427754"/>
    <w:rsid w:val="004305E4"/>
    <w:rsid w:val="004313A2"/>
    <w:rsid w:val="00431416"/>
    <w:rsid w:val="004323AD"/>
    <w:rsid w:val="00432EEB"/>
    <w:rsid w:val="00433AD9"/>
    <w:rsid w:val="00434920"/>
    <w:rsid w:val="00434ABE"/>
    <w:rsid w:val="0043790A"/>
    <w:rsid w:val="00442984"/>
    <w:rsid w:val="00443E94"/>
    <w:rsid w:val="00452CBA"/>
    <w:rsid w:val="004609D9"/>
    <w:rsid w:val="00464D35"/>
    <w:rsid w:val="00467A49"/>
    <w:rsid w:val="004733DB"/>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0C7"/>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43"/>
    <w:rsid w:val="005376A3"/>
    <w:rsid w:val="005427F2"/>
    <w:rsid w:val="0054789A"/>
    <w:rsid w:val="005529F7"/>
    <w:rsid w:val="00557946"/>
    <w:rsid w:val="00561772"/>
    <w:rsid w:val="0056538E"/>
    <w:rsid w:val="00570A52"/>
    <w:rsid w:val="00573362"/>
    <w:rsid w:val="005757E7"/>
    <w:rsid w:val="005831AF"/>
    <w:rsid w:val="005855BF"/>
    <w:rsid w:val="0058655C"/>
    <w:rsid w:val="0059520E"/>
    <w:rsid w:val="00595B95"/>
    <w:rsid w:val="00596547"/>
    <w:rsid w:val="005A533D"/>
    <w:rsid w:val="005A6395"/>
    <w:rsid w:val="005B38D6"/>
    <w:rsid w:val="005B6EA7"/>
    <w:rsid w:val="005C016C"/>
    <w:rsid w:val="005C088D"/>
    <w:rsid w:val="005C1BFD"/>
    <w:rsid w:val="005C2382"/>
    <w:rsid w:val="005C264F"/>
    <w:rsid w:val="005C3EB4"/>
    <w:rsid w:val="005C5B46"/>
    <w:rsid w:val="005C5B85"/>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0AC5"/>
    <w:rsid w:val="00633249"/>
    <w:rsid w:val="0063717F"/>
    <w:rsid w:val="006513E0"/>
    <w:rsid w:val="006572F8"/>
    <w:rsid w:val="00673D48"/>
    <w:rsid w:val="00676F3C"/>
    <w:rsid w:val="00677BA1"/>
    <w:rsid w:val="00682881"/>
    <w:rsid w:val="006830C2"/>
    <w:rsid w:val="006832D9"/>
    <w:rsid w:val="006866A9"/>
    <w:rsid w:val="006A2474"/>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525C"/>
    <w:rsid w:val="007A6F83"/>
    <w:rsid w:val="007B2DC7"/>
    <w:rsid w:val="007B49B3"/>
    <w:rsid w:val="007B4C1C"/>
    <w:rsid w:val="007C424A"/>
    <w:rsid w:val="007C5987"/>
    <w:rsid w:val="007C70EF"/>
    <w:rsid w:val="007D3046"/>
    <w:rsid w:val="007E4078"/>
    <w:rsid w:val="007E7180"/>
    <w:rsid w:val="007F2A57"/>
    <w:rsid w:val="007F3C2C"/>
    <w:rsid w:val="007F3C51"/>
    <w:rsid w:val="007F4BE3"/>
    <w:rsid w:val="007F5FA7"/>
    <w:rsid w:val="00804BAA"/>
    <w:rsid w:val="00804C57"/>
    <w:rsid w:val="00804FB5"/>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47E85"/>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D7EE5"/>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3D49"/>
    <w:rsid w:val="00934CCF"/>
    <w:rsid w:val="00934EE5"/>
    <w:rsid w:val="00940690"/>
    <w:rsid w:val="0094614E"/>
    <w:rsid w:val="00954A19"/>
    <w:rsid w:val="0096265B"/>
    <w:rsid w:val="00964CC0"/>
    <w:rsid w:val="009712A4"/>
    <w:rsid w:val="00971B5F"/>
    <w:rsid w:val="00973EF0"/>
    <w:rsid w:val="0098138C"/>
    <w:rsid w:val="0098230F"/>
    <w:rsid w:val="00985ED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C5B95"/>
    <w:rsid w:val="009D3762"/>
    <w:rsid w:val="009D4E1E"/>
    <w:rsid w:val="009E0835"/>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5984"/>
    <w:rsid w:val="00A262C9"/>
    <w:rsid w:val="00A30BA5"/>
    <w:rsid w:val="00A3389D"/>
    <w:rsid w:val="00A423B6"/>
    <w:rsid w:val="00A44304"/>
    <w:rsid w:val="00A45799"/>
    <w:rsid w:val="00A50B8F"/>
    <w:rsid w:val="00A60B24"/>
    <w:rsid w:val="00A6177E"/>
    <w:rsid w:val="00A619ED"/>
    <w:rsid w:val="00A622C0"/>
    <w:rsid w:val="00A657A1"/>
    <w:rsid w:val="00A714C4"/>
    <w:rsid w:val="00A72E1B"/>
    <w:rsid w:val="00A73732"/>
    <w:rsid w:val="00A7561F"/>
    <w:rsid w:val="00A75653"/>
    <w:rsid w:val="00A766FC"/>
    <w:rsid w:val="00A81897"/>
    <w:rsid w:val="00A84E96"/>
    <w:rsid w:val="00A85FF0"/>
    <w:rsid w:val="00A86B14"/>
    <w:rsid w:val="00A904FD"/>
    <w:rsid w:val="00A92349"/>
    <w:rsid w:val="00A932A4"/>
    <w:rsid w:val="00A93872"/>
    <w:rsid w:val="00A94BBF"/>
    <w:rsid w:val="00AA32BE"/>
    <w:rsid w:val="00AA58C6"/>
    <w:rsid w:val="00AA705C"/>
    <w:rsid w:val="00AB1945"/>
    <w:rsid w:val="00AB4060"/>
    <w:rsid w:val="00AB4F1C"/>
    <w:rsid w:val="00AB6EE2"/>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0F2C"/>
    <w:rsid w:val="00B0591A"/>
    <w:rsid w:val="00B1016E"/>
    <w:rsid w:val="00B128C4"/>
    <w:rsid w:val="00B139CA"/>
    <w:rsid w:val="00B1460A"/>
    <w:rsid w:val="00B14838"/>
    <w:rsid w:val="00B14C23"/>
    <w:rsid w:val="00B1617A"/>
    <w:rsid w:val="00B20C6F"/>
    <w:rsid w:val="00B23440"/>
    <w:rsid w:val="00B25E37"/>
    <w:rsid w:val="00B26CA7"/>
    <w:rsid w:val="00B278E6"/>
    <w:rsid w:val="00B31049"/>
    <w:rsid w:val="00B404F6"/>
    <w:rsid w:val="00B44316"/>
    <w:rsid w:val="00B46449"/>
    <w:rsid w:val="00B5187B"/>
    <w:rsid w:val="00B575CF"/>
    <w:rsid w:val="00B6313B"/>
    <w:rsid w:val="00B71E1A"/>
    <w:rsid w:val="00B74698"/>
    <w:rsid w:val="00B83DE3"/>
    <w:rsid w:val="00B93415"/>
    <w:rsid w:val="00B93AEE"/>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BF7F85"/>
    <w:rsid w:val="00C00504"/>
    <w:rsid w:val="00C00CFD"/>
    <w:rsid w:val="00C0424F"/>
    <w:rsid w:val="00C05FEC"/>
    <w:rsid w:val="00C07B59"/>
    <w:rsid w:val="00C125A1"/>
    <w:rsid w:val="00C129B4"/>
    <w:rsid w:val="00C2097B"/>
    <w:rsid w:val="00C2477A"/>
    <w:rsid w:val="00C257F3"/>
    <w:rsid w:val="00C25C44"/>
    <w:rsid w:val="00C2721E"/>
    <w:rsid w:val="00C27C42"/>
    <w:rsid w:val="00C30A5A"/>
    <w:rsid w:val="00C30BB0"/>
    <w:rsid w:val="00C3177F"/>
    <w:rsid w:val="00C32BF2"/>
    <w:rsid w:val="00C32E99"/>
    <w:rsid w:val="00C33D13"/>
    <w:rsid w:val="00C33DB2"/>
    <w:rsid w:val="00C3517B"/>
    <w:rsid w:val="00C36836"/>
    <w:rsid w:val="00C37000"/>
    <w:rsid w:val="00C40811"/>
    <w:rsid w:val="00C44936"/>
    <w:rsid w:val="00C460A4"/>
    <w:rsid w:val="00C470D3"/>
    <w:rsid w:val="00C51C71"/>
    <w:rsid w:val="00C54632"/>
    <w:rsid w:val="00C62406"/>
    <w:rsid w:val="00C6377B"/>
    <w:rsid w:val="00C83CD7"/>
    <w:rsid w:val="00C871A7"/>
    <w:rsid w:val="00C909C8"/>
    <w:rsid w:val="00CA483D"/>
    <w:rsid w:val="00CA62D7"/>
    <w:rsid w:val="00CA6643"/>
    <w:rsid w:val="00CA7031"/>
    <w:rsid w:val="00CB0CF8"/>
    <w:rsid w:val="00CB32CF"/>
    <w:rsid w:val="00CB338E"/>
    <w:rsid w:val="00CB5912"/>
    <w:rsid w:val="00CB6D47"/>
    <w:rsid w:val="00CC5C5F"/>
    <w:rsid w:val="00CC6474"/>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29F0"/>
    <w:rsid w:val="00D0316B"/>
    <w:rsid w:val="00D041D9"/>
    <w:rsid w:val="00D056A8"/>
    <w:rsid w:val="00D06265"/>
    <w:rsid w:val="00D14D3C"/>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76726"/>
    <w:rsid w:val="00D80272"/>
    <w:rsid w:val="00D8119D"/>
    <w:rsid w:val="00D81C11"/>
    <w:rsid w:val="00D81DAE"/>
    <w:rsid w:val="00D87258"/>
    <w:rsid w:val="00DA01B6"/>
    <w:rsid w:val="00DA2BCF"/>
    <w:rsid w:val="00DB1D79"/>
    <w:rsid w:val="00DB5B24"/>
    <w:rsid w:val="00DB79BA"/>
    <w:rsid w:val="00DD0D95"/>
    <w:rsid w:val="00DD163E"/>
    <w:rsid w:val="00DD630A"/>
    <w:rsid w:val="00DD67AA"/>
    <w:rsid w:val="00DE5844"/>
    <w:rsid w:val="00DE740E"/>
    <w:rsid w:val="00DF2565"/>
    <w:rsid w:val="00DF4AF6"/>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41E0"/>
    <w:rsid w:val="00E7677A"/>
    <w:rsid w:val="00E76B78"/>
    <w:rsid w:val="00E77F80"/>
    <w:rsid w:val="00E85617"/>
    <w:rsid w:val="00E86C66"/>
    <w:rsid w:val="00E90E33"/>
    <w:rsid w:val="00E943AD"/>
    <w:rsid w:val="00E952EC"/>
    <w:rsid w:val="00E96018"/>
    <w:rsid w:val="00E973A4"/>
    <w:rsid w:val="00EA17E7"/>
    <w:rsid w:val="00EA21CB"/>
    <w:rsid w:val="00EA7B45"/>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46DEB"/>
    <w:rsid w:val="00F534ED"/>
    <w:rsid w:val="00F632C5"/>
    <w:rsid w:val="00F714DC"/>
    <w:rsid w:val="00F73EBF"/>
    <w:rsid w:val="00F74A33"/>
    <w:rsid w:val="00F81501"/>
    <w:rsid w:val="00F81753"/>
    <w:rsid w:val="00F85ED5"/>
    <w:rsid w:val="00F87645"/>
    <w:rsid w:val="00F904F2"/>
    <w:rsid w:val="00F940E4"/>
    <w:rsid w:val="00F95823"/>
    <w:rsid w:val="00F95E4A"/>
    <w:rsid w:val="00FA60C3"/>
    <w:rsid w:val="00FB0129"/>
    <w:rsid w:val="00FC25F5"/>
    <w:rsid w:val="00FC3C83"/>
    <w:rsid w:val="00FD2B1B"/>
    <w:rsid w:val="00FE3E3A"/>
    <w:rsid w:val="00FE4E9C"/>
    <w:rsid w:val="00FF44FB"/>
    <w:rsid w:val="00FF5B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 w:type="character" w:styleId="Emphasis">
    <w:name w:val="Emphasis"/>
    <w:basedOn w:val="DefaultParagraphFont"/>
    <w:uiPriority w:val="20"/>
    <w:qFormat/>
    <w:rsid w:val="00B71E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7</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Yang, Jieshen</cp:lastModifiedBy>
  <cp:revision>176</cp:revision>
  <cp:lastPrinted>2021-05-01T15:00:00Z</cp:lastPrinted>
  <dcterms:created xsi:type="dcterms:W3CDTF">2021-04-19T14:19:00Z</dcterms:created>
  <dcterms:modified xsi:type="dcterms:W3CDTF">2021-05-16T08:04:00Z</dcterms:modified>
</cp:coreProperties>
</file>